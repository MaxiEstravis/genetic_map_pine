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15D8F" w14:textId="77777777" w:rsidR="00FB1ADE" w:rsidRDefault="00000000">
      <w:pPr>
        <w:jc w:val="center"/>
      </w:pPr>
      <w:r>
        <w:rPr>
          <w:b/>
          <w:bCs/>
        </w:rPr>
        <w:t>High-density genetic linkage map for Scots pine (</w:t>
      </w:r>
      <w:r>
        <w:rPr>
          <w:b/>
          <w:bCs/>
          <w:i/>
          <w:iCs/>
        </w:rPr>
        <w:t>Pinus sylvestris</w:t>
      </w:r>
      <w:r>
        <w:rPr>
          <w:b/>
          <w:bCs/>
        </w:rPr>
        <w:t>) based on SNP array genotyping</w:t>
      </w:r>
    </w:p>
    <w:p w14:paraId="7ACF16C7" w14:textId="77777777" w:rsidR="00FB1ADE" w:rsidRDefault="00FB1ADE">
      <w:pPr>
        <w:jc w:val="both"/>
      </w:pPr>
    </w:p>
    <w:p w14:paraId="75A9DCB5" w14:textId="42606275" w:rsidR="00FB1ADE" w:rsidRDefault="00000000">
      <w:pPr>
        <w:jc w:val="center"/>
      </w:pPr>
      <w:r>
        <w:t xml:space="preserve">Maximiliano </w:t>
      </w:r>
      <w:proofErr w:type="spellStart"/>
      <w:r>
        <w:t>Estravis</w:t>
      </w:r>
      <w:proofErr w:type="spellEnd"/>
      <w:r>
        <w:t xml:space="preserve"> </w:t>
      </w:r>
      <w:proofErr w:type="spellStart"/>
      <w:r>
        <w:t>Barcala</w:t>
      </w:r>
      <w:proofErr w:type="spellEnd"/>
      <w:ins w:id="0" w:author="Harry Wu" w:date="2025-03-28T09:23:00Z" w16du:dateUtc="2025-03-27T22:23:00Z">
        <w:r w:rsidR="00D9604F">
          <w:t xml:space="preserve"> and </w:t>
        </w:r>
      </w:ins>
      <w:del w:id="1" w:author="Harry Wu" w:date="2025-03-28T09:23:00Z" w16du:dateUtc="2025-03-27T22:23:00Z">
        <w:r w:rsidDel="00D9604F">
          <w:delText xml:space="preserve">, </w:delText>
        </w:r>
      </w:del>
      <w:r>
        <w:t>Harry X. Wu</w:t>
      </w:r>
    </w:p>
    <w:p w14:paraId="1084F4BB" w14:textId="77777777" w:rsidR="00FB1ADE" w:rsidRDefault="00000000">
      <w:pPr>
        <w:jc w:val="both"/>
      </w:pPr>
      <w:r>
        <w:tab/>
      </w:r>
    </w:p>
    <w:p w14:paraId="57AD6FD7" w14:textId="0FB69F65" w:rsidR="00FB1ADE" w:rsidRDefault="00000000">
      <w:pPr>
        <w:jc w:val="both"/>
      </w:pPr>
      <w:r>
        <w:tab/>
        <w:t>Linkage genetic maps serve as a complement to genome assemblies by helping to merge scaffolds and contigs, or to separate chimeric sequences.</w:t>
      </w:r>
      <w:ins w:id="2" w:author="Harry Wu" w:date="2025-03-28T09:20:00Z" w16du:dateUtc="2025-03-27T22:20:00Z">
        <w:r w:rsidR="00D9604F">
          <w:t xml:space="preserve"> </w:t>
        </w:r>
      </w:ins>
      <w:del w:id="3" w:author="Harry Wu" w:date="2025-03-28T09:19:00Z" w16du:dateUtc="2025-03-27T22:19:00Z">
        <w:r w:rsidDel="00D9604F">
          <w:delText xml:space="preserve"> Importantly, </w:delText>
        </w:r>
      </w:del>
      <w:del w:id="4" w:author="Harry Wu" w:date="2025-03-28T09:20:00Z" w16du:dateUtc="2025-03-27T22:20:00Z">
        <w:r w:rsidDel="00D9604F">
          <w:delText>l</w:delText>
        </w:r>
      </w:del>
      <w:ins w:id="5" w:author="Harry Wu" w:date="2025-03-28T09:20:00Z" w16du:dateUtc="2025-03-27T22:20:00Z">
        <w:r w:rsidR="00D9604F">
          <w:t>L</w:t>
        </w:r>
      </w:ins>
      <w:r>
        <w:t xml:space="preserve">inkage maps deal with recombination rates (genetic distance) rather than nucleotide distance, being an important tool for </w:t>
      </w:r>
      <w:ins w:id="6" w:author="Harry Wu" w:date="2025-03-28T09:20:00Z" w16du:dateUtc="2025-03-27T22:20:00Z">
        <w:r w:rsidR="00D9604F">
          <w:t xml:space="preserve">genome-wide association </w:t>
        </w:r>
      </w:ins>
      <w:ins w:id="7" w:author="Harry Wu" w:date="2025-03-28T09:21:00Z" w16du:dateUtc="2025-03-27T22:21:00Z">
        <w:r w:rsidR="00D9604F">
          <w:t>and adaptive evolution</w:t>
        </w:r>
        <w:r w:rsidR="00D9604F" w:rsidDel="00D9604F">
          <w:t xml:space="preserve"> </w:t>
        </w:r>
      </w:ins>
      <w:del w:id="8" w:author="Harry Wu" w:date="2025-03-28T09:20:00Z" w16du:dateUtc="2025-03-27T22:20:00Z">
        <w:r w:rsidDel="00D9604F">
          <w:delText xml:space="preserve">phenotype association and QTL </w:delText>
        </w:r>
      </w:del>
      <w:r>
        <w:t>studies. Genetic map construction is facilitated in conifers due to the presence of a multicellular female gametophyte, each one representing a unique meiotic product, and thus avoiding the need of complicated crossing designs. In this study we present the first ultra-dense haploid genetic map for Scots pine (</w:t>
      </w:r>
      <w:r>
        <w:rPr>
          <w:i/>
          <w:iCs/>
        </w:rPr>
        <w:t>Pinus sylvestris</w:t>
      </w:r>
      <w:r>
        <w:t xml:space="preserve">), the second most important forestry species in Sweden. Haploid megagametophytes from two mother trees were manually separated from the maternal tissue and grounded, followed by DNA extraction and genotyping with the recently published Psyl50K SNP array. After quality filtering, a total of 12,851 SNPs and 1,091 individuals were kept for mother Y3088, and 11,646 SNPs and 433 individuals for AC1017. OneMap was used for map construction, which comprises </w:t>
      </w:r>
      <w:del w:id="9" w:author="Harry Wu" w:date="2025-03-28T09:22:00Z" w16du:dateUtc="2025-03-27T22:22:00Z">
        <w:r w:rsidDel="00D9604F">
          <w:delText xml:space="preserve">three steps: </w:delText>
        </w:r>
      </w:del>
      <w:r>
        <w:t>linkage groups creation, ordering, and mapping. These steps were done for each mother separately, and then a consensus map was built</w:t>
      </w:r>
      <w:del w:id="10" w:author="Harry Wu" w:date="2025-03-28T09:22:00Z" w16du:dateUtc="2025-03-27T22:22:00Z">
        <w:r w:rsidDel="00D9604F">
          <w:delText xml:space="preserve"> using LPmerge</w:delText>
        </w:r>
      </w:del>
      <w:r>
        <w:t xml:space="preserve">. We present the genetic map consisting of twelve linkage groups, corresponding in </w:t>
      </w:r>
      <w:del w:id="11" w:author="Harry Wu" w:date="2025-03-28T09:22:00Z" w16du:dateUtc="2025-03-27T22:22:00Z">
        <w:r w:rsidDel="00D9604F">
          <w:delText>the majority of</w:delText>
        </w:r>
      </w:del>
      <w:ins w:id="12" w:author="Harry Wu" w:date="2025-03-28T09:22:00Z" w16du:dateUtc="2025-03-27T22:22:00Z">
        <w:r w:rsidR="00D9604F">
          <w:t>most</w:t>
        </w:r>
      </w:ins>
      <w:r>
        <w:t xml:space="preserve"> cases with the species’ twelve chromosomes in the latest genome assembly. We discuss markers which were assigned to the linkage groups but not to chromosomes in the </w:t>
      </w:r>
      <w:ins w:id="13" w:author="Harry Wu" w:date="2025-03-28T09:22:00Z" w16du:dateUtc="2025-03-27T22:22:00Z">
        <w:r w:rsidR="00D9604F">
          <w:t xml:space="preserve">current </w:t>
        </w:r>
      </w:ins>
      <w:r>
        <w:t>genome assembly, rather to unlocated scaffolds. For these cases, the genetic map will help to make the assembly more contiguous and trustworthy.</w:t>
      </w:r>
    </w:p>
    <w:p w14:paraId="33A87701" w14:textId="77777777" w:rsidR="00FB1ADE" w:rsidRDefault="00FB1ADE">
      <w:pPr>
        <w:jc w:val="both"/>
      </w:pPr>
    </w:p>
    <w:p w14:paraId="60EA2A6B" w14:textId="77777777" w:rsidR="00FB1ADE" w:rsidRDefault="00FB1ADE">
      <w:pPr>
        <w:jc w:val="both"/>
      </w:pPr>
    </w:p>
    <w:p w14:paraId="126A2889" w14:textId="77777777" w:rsidR="00FB1ADE" w:rsidRDefault="00FB1ADE">
      <w:pPr>
        <w:jc w:val="both"/>
      </w:pPr>
    </w:p>
    <w:sectPr w:rsidR="00FB1AD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ry Wu">
    <w15:presenceInfo w15:providerId="AD" w15:userId="S::harry.wu@slu.se::6b30da98-0796-4b6c-baad-60eb959c7b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ADE"/>
    <w:rsid w:val="003106A3"/>
    <w:rsid w:val="00D9604F"/>
    <w:rsid w:val="00E97393"/>
    <w:rsid w:val="00FB1AD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1241D80"/>
  <w15:docId w15:val="{AEB35EDD-C2FE-A74F-A11A-E273A3EB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Revision">
    <w:name w:val="Revision"/>
    <w:hidden/>
    <w:uiPriority w:val="99"/>
    <w:semiHidden/>
    <w:rsid w:val="00D9604F"/>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Estravis Barcala</dc:creator>
  <dc:description/>
  <cp:lastModifiedBy>Harry Wu</cp:lastModifiedBy>
  <cp:revision>2</cp:revision>
  <dcterms:created xsi:type="dcterms:W3CDTF">2025-03-27T22:23:00Z</dcterms:created>
  <dcterms:modified xsi:type="dcterms:W3CDTF">2025-03-27T22:23:00Z</dcterms:modified>
  <dc:language>en-US</dc:language>
</cp:coreProperties>
</file>